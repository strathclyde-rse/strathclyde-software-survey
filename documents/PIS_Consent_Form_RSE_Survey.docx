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726A" w14:textId="77777777" w:rsidR="00551AD1" w:rsidRDefault="00513631">
      <w:r>
        <w:rPr>
          <w:rFonts w:ascii="Arial" w:hAnsi="Arial" w:cs="Arial"/>
          <w:b/>
          <w:color w:val="000000"/>
          <w:sz w:val="36"/>
          <w:szCs w:val="36"/>
          <w:shd w:val="clear" w:color="auto" w:fill="FFFFFF"/>
        </w:rPr>
        <w:t xml:space="preserve">Participant Information Sheet for the Strathclyde Research Software Engineering Community </w:t>
      </w:r>
    </w:p>
    <w:p w14:paraId="4CFC13B0" w14:textId="77777777" w:rsidR="00551AD1" w:rsidRDefault="00513631">
      <w:pPr>
        <w:rPr>
          <w:rFonts w:ascii="Arial" w:hAnsi="Arial" w:cs="Arial"/>
          <w:b/>
          <w:color w:val="000000"/>
          <w:sz w:val="24"/>
          <w:szCs w:val="36"/>
          <w:highlight w:val="white"/>
        </w:rPr>
      </w:pPr>
      <w:r>
        <w:rPr>
          <w:rFonts w:ascii="Arial" w:hAnsi="Arial" w:cs="Arial"/>
          <w:b/>
          <w:color w:val="000000"/>
          <w:sz w:val="24"/>
          <w:szCs w:val="36"/>
          <w:shd w:val="clear" w:color="auto" w:fill="FFFFFF"/>
        </w:rPr>
        <w:t>[FOR USE WITH STANDARD PRIVACY NOTICE FOR RESEARCH PARTICIPANTS]</w:t>
      </w:r>
    </w:p>
    <w:p w14:paraId="7D8C3634" w14:textId="2FB82D79" w:rsidR="00551AD1" w:rsidRDefault="00513631">
      <w:r>
        <w:rPr>
          <w:rFonts w:ascii="Arial" w:hAnsi="Arial" w:cs="Arial"/>
          <w:b/>
          <w:sz w:val="20"/>
          <w:szCs w:val="20"/>
        </w:rPr>
        <w:t xml:space="preserve">Name of department: </w:t>
      </w:r>
      <w:r w:rsidR="00CA6923">
        <w:rPr>
          <w:rFonts w:ascii="Arial" w:hAnsi="Arial" w:cs="Arial"/>
          <w:b/>
          <w:sz w:val="20"/>
          <w:szCs w:val="20"/>
        </w:rPr>
        <w:t>Physics</w:t>
      </w:r>
      <w:r>
        <w:rPr>
          <w:rFonts w:ascii="Arial" w:hAnsi="Arial" w:cs="Arial"/>
          <w:b/>
          <w:sz w:val="20"/>
          <w:szCs w:val="20"/>
        </w:rPr>
        <w:br/>
        <w:t xml:space="preserve">Title of the study: Research Software </w:t>
      </w:r>
      <w:r w:rsidR="007A2410">
        <w:rPr>
          <w:rFonts w:ascii="Arial" w:hAnsi="Arial" w:cs="Arial"/>
          <w:b/>
          <w:sz w:val="20"/>
          <w:szCs w:val="20"/>
        </w:rPr>
        <w:t>Survey at the University of Strathclyde</w:t>
      </w:r>
    </w:p>
    <w:p w14:paraId="4ACBF17A" w14:textId="1DED896A" w:rsidR="00551AD1" w:rsidRDefault="00513631">
      <w:r>
        <w:rPr>
          <w:rFonts w:ascii="Arial" w:hAnsi="Arial" w:cs="Arial"/>
          <w:b/>
          <w:color w:val="000000"/>
          <w:sz w:val="20"/>
          <w:shd w:val="clear" w:color="auto" w:fill="FFFFFF"/>
        </w:rPr>
        <w:t>Introduction</w:t>
      </w:r>
      <w:r>
        <w:rPr>
          <w:rFonts w:ascii="Arial" w:hAnsi="Arial" w:cs="Arial"/>
          <w:b/>
          <w:color w:val="000000"/>
          <w:sz w:val="20"/>
          <w:shd w:val="clear" w:color="auto" w:fill="FFFFFF"/>
        </w:rPr>
        <w:br/>
      </w:r>
      <w:r>
        <w:rPr>
          <w:rFonts w:ascii="Arial" w:hAnsi="Arial" w:cs="Arial"/>
          <w:color w:val="000000"/>
          <w:sz w:val="20"/>
          <w:shd w:val="clear" w:color="auto" w:fill="FFFFFF"/>
        </w:rPr>
        <w:t>This survey is organised by the Strathclyde Research Software Engineering (RSE) group, which supports and encourages good practice in the development and dissemination of software tools for research across Strathclyde University and advocates for professional software development in academia. The survey's purpose is</w:t>
      </w:r>
      <w:r>
        <w:rPr>
          <w:rFonts w:ascii="Arial" w:hAnsi="Arial" w:cs="Arial"/>
          <w:color w:val="000000"/>
          <w:sz w:val="20"/>
          <w:szCs w:val="20"/>
          <w:shd w:val="clear" w:color="auto" w:fill="FFFFFF"/>
        </w:rPr>
        <w:t xml:space="preserve"> to understand current research software development needs at the University of Strathclyde and how they can be best supported to ensure that research grants and KE are competitive with other Universities. </w:t>
      </w:r>
    </w:p>
    <w:p w14:paraId="0CFBBDB3" w14:textId="77777777" w:rsidR="00551AD1" w:rsidRDefault="00513631">
      <w:r>
        <w:rPr>
          <w:rFonts w:ascii="Arial" w:hAnsi="Arial" w:cs="Arial"/>
          <w:color w:val="000000"/>
          <w:sz w:val="20"/>
          <w:szCs w:val="20"/>
          <w:shd w:val="clear" w:color="auto" w:fill="FFFFFF"/>
        </w:rPr>
        <w:t>The survey may be completed anonymously; non-identifiable data will be kept indefinitely. Results will be published in internal reports and presentations and may be included in external publications. You may withdraw at any point by not completing the survey. We will not use partial responses to the survey.</w:t>
      </w:r>
    </w:p>
    <w:p w14:paraId="30A9307A" w14:textId="77777777" w:rsidR="00551AD1" w:rsidRDefault="00513631">
      <w:pPr>
        <w:rPr>
          <w:rFonts w:ascii="Arial" w:hAnsi="Arial" w:cs="Arial"/>
          <w:color w:val="000000"/>
          <w:sz w:val="20"/>
          <w:szCs w:val="20"/>
          <w:highlight w:val="white"/>
        </w:rPr>
      </w:pPr>
      <w:r>
        <w:rPr>
          <w:rFonts w:ascii="Arial" w:hAnsi="Arial" w:cs="Arial"/>
          <w:color w:val="000000"/>
          <w:sz w:val="20"/>
          <w:szCs w:val="20"/>
          <w:shd w:val="clear" w:color="auto" w:fill="FFFFFF"/>
        </w:rPr>
        <w:t>Personal information in the form of an email address is only optionally collected for specific purposes (prize draw, free consultation, mailing list) at the end of the survey. Personal information will be deleted once the specified purposes are fulfilled.</w:t>
      </w:r>
    </w:p>
    <w:p w14:paraId="4516C7C7" w14:textId="09B8DA44" w:rsidR="006A015F" w:rsidRDefault="00513631" w:rsidP="006A015F">
      <w:pPr>
        <w:rPr>
          <w:rFonts w:ascii="Arial" w:hAnsi="Arial" w:cs="Arial"/>
          <w:color w:val="000000"/>
          <w:sz w:val="20"/>
          <w:highlight w:val="white"/>
        </w:rPr>
      </w:pPr>
      <w:r>
        <w:rPr>
          <w:rFonts w:ascii="Arial" w:hAnsi="Arial" w:cs="Arial"/>
          <w:color w:val="000000"/>
          <w:sz w:val="20"/>
          <w:shd w:val="clear" w:color="auto" w:fill="FFFFFF"/>
        </w:rPr>
        <w:t xml:space="preserve">This survey was organised and supported by the following staff: Oliver Henrich (Physics), </w:t>
      </w:r>
      <w:r w:rsidR="001C18AD">
        <w:rPr>
          <w:rFonts w:ascii="Arial" w:hAnsi="Arial" w:cs="Arial"/>
          <w:color w:val="000000"/>
          <w:sz w:val="20"/>
          <w:shd w:val="clear" w:color="auto" w:fill="FFFFFF"/>
        </w:rPr>
        <w:t xml:space="preserve">Neil Ghani (Computer and Information Sciences, CIS), </w:t>
      </w:r>
      <w:r>
        <w:rPr>
          <w:rFonts w:ascii="Arial" w:hAnsi="Arial" w:cs="Arial"/>
          <w:color w:val="000000"/>
          <w:sz w:val="20"/>
          <w:shd w:val="clear" w:color="auto" w:fill="FFFFFF"/>
        </w:rPr>
        <w:t xml:space="preserve">Ben </w:t>
      </w:r>
      <w:proofErr w:type="spellStart"/>
      <w:r>
        <w:rPr>
          <w:rFonts w:ascii="Arial" w:hAnsi="Arial" w:cs="Arial"/>
          <w:color w:val="000000"/>
          <w:sz w:val="20"/>
          <w:shd w:val="clear" w:color="auto" w:fill="FFFFFF"/>
        </w:rPr>
        <w:t>Hourahine</w:t>
      </w:r>
      <w:proofErr w:type="spellEnd"/>
      <w:r>
        <w:rPr>
          <w:rFonts w:ascii="Arial" w:hAnsi="Arial" w:cs="Arial"/>
          <w:color w:val="000000"/>
          <w:sz w:val="20"/>
          <w:shd w:val="clear" w:color="auto" w:fill="FFFFFF"/>
        </w:rPr>
        <w:t xml:space="preserve"> (Physics), Romain </w:t>
      </w:r>
      <w:proofErr w:type="spellStart"/>
      <w:r>
        <w:rPr>
          <w:rFonts w:ascii="Arial" w:hAnsi="Arial" w:cs="Arial"/>
          <w:color w:val="000000"/>
          <w:sz w:val="20"/>
          <w:shd w:val="clear" w:color="auto" w:fill="FFFFFF"/>
        </w:rPr>
        <w:t>Michalec</w:t>
      </w:r>
      <w:proofErr w:type="spellEnd"/>
      <w:r>
        <w:rPr>
          <w:rFonts w:ascii="Arial" w:hAnsi="Arial" w:cs="Arial"/>
          <w:color w:val="000000"/>
          <w:sz w:val="20"/>
          <w:shd w:val="clear" w:color="auto" w:fill="FFFFFF"/>
        </w:rPr>
        <w:t xml:space="preserve"> (Naval Architecture</w:t>
      </w:r>
      <w:r w:rsidR="00CA6923">
        <w:rPr>
          <w:rFonts w:ascii="Arial" w:hAnsi="Arial" w:cs="Arial"/>
          <w:color w:val="000000"/>
          <w:sz w:val="20"/>
          <w:shd w:val="clear" w:color="auto" w:fill="FFFFFF"/>
        </w:rPr>
        <w:t>, Ocean and Marine Engineering</w:t>
      </w:r>
      <w:r>
        <w:rPr>
          <w:rFonts w:ascii="Arial" w:hAnsi="Arial" w:cs="Arial"/>
          <w:color w:val="000000"/>
          <w:sz w:val="20"/>
          <w:shd w:val="clear" w:color="auto" w:fill="FFFFFF"/>
        </w:rPr>
        <w:t xml:space="preserve">), Fredrik </w:t>
      </w:r>
      <w:proofErr w:type="spellStart"/>
      <w:r>
        <w:rPr>
          <w:rFonts w:ascii="Arial" w:hAnsi="Arial" w:cs="Arial"/>
          <w:color w:val="000000"/>
          <w:sz w:val="20"/>
          <w:shd w:val="clear" w:color="auto" w:fill="FFFFFF"/>
        </w:rPr>
        <w:t>Nordvall</w:t>
      </w:r>
      <w:proofErr w:type="spellEnd"/>
      <w:r>
        <w:rPr>
          <w:rFonts w:ascii="Arial" w:hAnsi="Arial" w:cs="Arial"/>
          <w:color w:val="000000"/>
          <w:sz w:val="20"/>
          <w:shd w:val="clear" w:color="auto" w:fill="FFFFFF"/>
        </w:rPr>
        <w:t xml:space="preserve"> Forsberg (C</w:t>
      </w:r>
      <w:r w:rsidR="001C18AD">
        <w:rPr>
          <w:rFonts w:ascii="Arial" w:hAnsi="Arial" w:cs="Arial"/>
          <w:color w:val="000000"/>
          <w:sz w:val="20"/>
          <w:shd w:val="clear" w:color="auto" w:fill="FFFFFF"/>
        </w:rPr>
        <w:t>IS</w:t>
      </w:r>
      <w:r>
        <w:rPr>
          <w:rFonts w:ascii="Arial" w:hAnsi="Arial" w:cs="Arial"/>
          <w:color w:val="000000"/>
          <w:sz w:val="20"/>
          <w:shd w:val="clear" w:color="auto" w:fill="FFFFFF"/>
        </w:rPr>
        <w:t>), Leighton Pritchard (Strathclyde Institute for Pharmacy and Biomedical Sciences)</w:t>
      </w:r>
      <w:r w:rsidR="001C18AD">
        <w:rPr>
          <w:rFonts w:ascii="Arial" w:hAnsi="Arial" w:cs="Arial"/>
          <w:color w:val="000000"/>
          <w:sz w:val="20"/>
          <w:shd w:val="clear" w:color="auto" w:fill="FFFFFF"/>
        </w:rPr>
        <w:t xml:space="preserve"> and</w:t>
      </w:r>
      <w:r>
        <w:rPr>
          <w:rFonts w:ascii="Arial" w:hAnsi="Arial" w:cs="Arial"/>
          <w:color w:val="000000"/>
          <w:sz w:val="20"/>
          <w:shd w:val="clear" w:color="auto" w:fill="FFFFFF"/>
        </w:rPr>
        <w:t xml:space="preserve"> Daniel Thomas (CIS). The Strathclyde Research Software Engineering (RSE) group is proud to be part of the UK’s national RSE community and its professional body.</w:t>
      </w:r>
    </w:p>
    <w:p w14:paraId="6222F8A9" w14:textId="72AA48D4" w:rsidR="006A015F" w:rsidRPr="006A015F" w:rsidRDefault="006A015F" w:rsidP="006A015F">
      <w:pPr>
        <w:rPr>
          <w:rFonts w:ascii="Arial" w:hAnsi="Arial" w:cs="Arial"/>
          <w:color w:val="000000"/>
          <w:sz w:val="20"/>
          <w:highlight w:val="white"/>
        </w:rPr>
      </w:pPr>
      <w:r>
        <w:rPr>
          <w:rFonts w:ascii="Arial" w:hAnsi="Arial" w:cs="Arial"/>
          <w:b/>
          <w:color w:val="000000"/>
          <w:sz w:val="20"/>
          <w:shd w:val="clear" w:color="auto" w:fill="FFFFFF"/>
        </w:rPr>
        <w:t>What is the purpose of this research?</w:t>
      </w:r>
      <w:r>
        <w:rPr>
          <w:rFonts w:ascii="Arial" w:hAnsi="Arial" w:cs="Arial"/>
          <w:b/>
          <w:color w:val="000000"/>
          <w:sz w:val="20"/>
          <w:shd w:val="clear" w:color="auto" w:fill="FFFFFF"/>
        </w:rPr>
        <w:br/>
      </w:r>
      <w:r>
        <w:rPr>
          <w:rFonts w:ascii="Arial" w:hAnsi="Arial" w:cs="Arial"/>
          <w:color w:val="000000"/>
          <w:sz w:val="20"/>
          <w:shd w:val="clear" w:color="auto" w:fill="FFFFFF"/>
        </w:rPr>
        <w:t>The goal of this survey is to obtain information and opinions about:</w:t>
      </w:r>
    </w:p>
    <w:p w14:paraId="54CB03C1" w14:textId="479BF51A" w:rsidR="00551AD1" w:rsidRDefault="00513631" w:rsidP="00AE50A2">
      <w:pPr>
        <w:pStyle w:val="ListParagraph"/>
        <w:numPr>
          <w:ilvl w:val="0"/>
          <w:numId w:val="2"/>
        </w:numPr>
        <w:rPr>
          <w:rFonts w:ascii="Arial" w:hAnsi="Arial" w:cs="Arial"/>
          <w:color w:val="000000"/>
          <w:sz w:val="20"/>
          <w:highlight w:val="white"/>
        </w:rPr>
      </w:pPr>
      <w:r>
        <w:rPr>
          <w:rFonts w:ascii="Arial" w:hAnsi="Arial" w:cs="Arial"/>
          <w:color w:val="000000"/>
          <w:sz w:val="20"/>
          <w:shd w:val="clear" w:color="auto" w:fill="FFFFFF"/>
        </w:rPr>
        <w:t>the profiles</w:t>
      </w:r>
      <w:r w:rsidRPr="00AE50A2">
        <w:rPr>
          <w:rFonts w:ascii="Arial" w:hAnsi="Arial" w:cs="Arial"/>
          <w:sz w:val="20"/>
          <w:shd w:val="clear" w:color="auto" w:fill="FFFFFF"/>
        </w:rPr>
        <w:t xml:space="preserve"> of users and developers of research software across Strathclyde</w:t>
      </w:r>
    </w:p>
    <w:p w14:paraId="0B5BEDD1" w14:textId="27675227" w:rsidR="00551AD1" w:rsidRDefault="00513631" w:rsidP="00AE50A2">
      <w:pPr>
        <w:pStyle w:val="ListParagraph"/>
        <w:numPr>
          <w:ilvl w:val="0"/>
          <w:numId w:val="2"/>
        </w:numPr>
        <w:rPr>
          <w:rFonts w:ascii="Arial" w:hAnsi="Arial" w:cs="Arial"/>
          <w:color w:val="000000"/>
          <w:sz w:val="20"/>
          <w:highlight w:val="white"/>
        </w:rPr>
      </w:pPr>
      <w:r>
        <w:rPr>
          <w:rFonts w:ascii="Arial" w:hAnsi="Arial" w:cs="Arial"/>
          <w:color w:val="000000"/>
          <w:sz w:val="20"/>
          <w:shd w:val="clear" w:color="auto" w:fill="FFFFFF"/>
        </w:rPr>
        <w:t>t</w:t>
      </w:r>
      <w:r w:rsidRPr="00AE50A2">
        <w:rPr>
          <w:rFonts w:ascii="Arial" w:hAnsi="Arial" w:cs="Arial"/>
          <w:sz w:val="20"/>
          <w:shd w:val="clear" w:color="auto" w:fill="FFFFFF"/>
        </w:rPr>
        <w:t>he level of support that is both available</w:t>
      </w:r>
      <w:r>
        <w:rPr>
          <w:rFonts w:ascii="Arial" w:hAnsi="Arial" w:cs="Arial"/>
          <w:color w:val="000000"/>
          <w:sz w:val="20"/>
          <w:shd w:val="clear" w:color="auto" w:fill="FFFFFF"/>
        </w:rPr>
        <w:t>, desired,</w:t>
      </w:r>
      <w:r w:rsidRPr="00AE50A2">
        <w:rPr>
          <w:rFonts w:ascii="Arial" w:hAnsi="Arial" w:cs="Arial"/>
          <w:sz w:val="20"/>
          <w:shd w:val="clear" w:color="auto" w:fill="FFFFFF"/>
        </w:rPr>
        <w:t xml:space="preserve"> and required for this community in Strathclyde</w:t>
      </w:r>
    </w:p>
    <w:p w14:paraId="60BF2837" w14:textId="168E10AF" w:rsidR="00551AD1" w:rsidRDefault="00513631" w:rsidP="00AE50A2">
      <w:pPr>
        <w:pStyle w:val="ListParagraph"/>
        <w:numPr>
          <w:ilvl w:val="0"/>
          <w:numId w:val="2"/>
        </w:numPr>
        <w:rPr>
          <w:rFonts w:ascii="Arial" w:hAnsi="Arial" w:cs="Arial"/>
          <w:color w:val="000000"/>
          <w:sz w:val="20"/>
          <w:highlight w:val="white"/>
        </w:rPr>
      </w:pPr>
      <w:r>
        <w:rPr>
          <w:rFonts w:ascii="Arial" w:hAnsi="Arial" w:cs="Arial"/>
          <w:color w:val="000000"/>
          <w:sz w:val="20"/>
          <w:shd w:val="clear" w:color="auto" w:fill="FFFFFF"/>
        </w:rPr>
        <w:t>o</w:t>
      </w:r>
      <w:r w:rsidRPr="00AE50A2">
        <w:rPr>
          <w:rFonts w:ascii="Arial" w:hAnsi="Arial" w:cs="Arial"/>
          <w:sz w:val="20"/>
          <w:shd w:val="clear" w:color="auto" w:fill="FFFFFF"/>
        </w:rPr>
        <w:t>ptions to support and grow this community in the future</w:t>
      </w:r>
    </w:p>
    <w:p w14:paraId="2076B626" w14:textId="2E30322B" w:rsidR="00551AD1" w:rsidRDefault="00513631" w:rsidP="00AE50A2">
      <w:pPr>
        <w:pStyle w:val="ListParagraph"/>
        <w:numPr>
          <w:ilvl w:val="0"/>
          <w:numId w:val="2"/>
        </w:numPr>
      </w:pPr>
      <w:r>
        <w:rPr>
          <w:rFonts w:ascii="Arial" w:hAnsi="Arial" w:cs="Arial"/>
          <w:color w:val="000000"/>
          <w:sz w:val="20"/>
          <w:shd w:val="clear" w:color="auto" w:fill="FFFFFF"/>
        </w:rPr>
        <w:t>how</w:t>
      </w:r>
      <w:r w:rsidRPr="00AE50A2">
        <w:rPr>
          <w:rFonts w:ascii="Arial" w:hAnsi="Arial" w:cs="Arial"/>
          <w:sz w:val="20"/>
          <w:shd w:val="clear" w:color="auto" w:fill="FFFFFF"/>
        </w:rPr>
        <w:t xml:space="preserve"> to address requirements that several funding bodies are planning to enforce for research software.</w:t>
      </w:r>
    </w:p>
    <w:p w14:paraId="734D3F82" w14:textId="1EE3F1F9" w:rsidR="00AE50A2" w:rsidRPr="00AE50A2" w:rsidRDefault="00513631" w:rsidP="00AE50A2">
      <w:pPr>
        <w:rPr>
          <w:rFonts w:ascii="Arial" w:hAnsi="Arial" w:cs="Arial"/>
        </w:rPr>
      </w:pPr>
      <w:r>
        <w:rPr>
          <w:rFonts w:ascii="Arial" w:hAnsi="Arial" w:cs="Arial"/>
          <w:b/>
          <w:color w:val="000000"/>
          <w:sz w:val="20"/>
          <w:shd w:val="clear" w:color="auto" w:fill="FFFFFF"/>
        </w:rPr>
        <w:t>Do you have to take part?</w:t>
      </w:r>
      <w:r>
        <w:rPr>
          <w:rFonts w:ascii="Arial" w:hAnsi="Arial" w:cs="Arial"/>
          <w:b/>
          <w:color w:val="000000"/>
          <w:sz w:val="20"/>
          <w:shd w:val="clear" w:color="auto" w:fill="FFFFFF"/>
        </w:rPr>
        <w:br/>
      </w:r>
      <w:r w:rsidRPr="00AE50A2">
        <w:rPr>
          <w:rFonts w:ascii="Arial" w:hAnsi="Arial" w:cs="Arial"/>
          <w:color w:val="000000"/>
          <w:sz w:val="20"/>
          <w:shd w:val="clear" w:color="auto" w:fill="FFFFFF"/>
        </w:rPr>
        <w:t>This is a voluntary survey</w:t>
      </w:r>
      <w:r w:rsidR="00AE50A2" w:rsidRPr="00AE50A2">
        <w:rPr>
          <w:rFonts w:ascii="Arial" w:hAnsi="Arial" w:cs="Arial"/>
          <w:color w:val="000000"/>
          <w:sz w:val="20"/>
          <w:shd w:val="clear" w:color="auto" w:fill="FFFFFF"/>
        </w:rPr>
        <w:t xml:space="preserve"> and it is the participant’s decision to take part or not</w:t>
      </w:r>
      <w:r w:rsidRPr="00AE50A2">
        <w:rPr>
          <w:rFonts w:ascii="Arial" w:hAnsi="Arial" w:cs="Arial"/>
          <w:color w:val="000000"/>
          <w:sz w:val="20"/>
          <w:shd w:val="clear" w:color="auto" w:fill="FFFFFF"/>
        </w:rPr>
        <w:t xml:space="preserve">. </w:t>
      </w:r>
      <w:r w:rsidR="00AE50A2">
        <w:rPr>
          <w:rFonts w:ascii="Arial" w:hAnsi="Arial" w:cs="Arial"/>
          <w:color w:val="000000"/>
          <w:sz w:val="20"/>
          <w:shd w:val="clear" w:color="auto" w:fill="FFFFFF"/>
        </w:rPr>
        <w:t>R</w:t>
      </w:r>
      <w:r w:rsidR="00AE50A2" w:rsidRPr="00AE50A2">
        <w:rPr>
          <w:rFonts w:ascii="Arial" w:eastAsia="DejaVu Sans" w:hAnsi="Arial" w:cs="Arial"/>
          <w:sz w:val="20"/>
          <w:szCs w:val="20"/>
          <w:lang w:val="en-US" w:eastAsia="en-GB" w:bidi="en-US"/>
        </w:rPr>
        <w:t xml:space="preserve">efusing to participate or withdrawing participation will not affect any other aspects of the way a person is treated, </w:t>
      </w:r>
      <w:r w:rsidR="00AE50A2">
        <w:rPr>
          <w:rFonts w:ascii="Arial" w:eastAsia="DejaVu Sans" w:hAnsi="Arial" w:cs="Arial"/>
          <w:sz w:val="20"/>
          <w:szCs w:val="20"/>
          <w:lang w:val="en-US" w:eastAsia="en-GB" w:bidi="en-US"/>
        </w:rPr>
        <w:t>and</w:t>
      </w:r>
      <w:r w:rsidR="00AE50A2" w:rsidRPr="00AE50A2">
        <w:rPr>
          <w:rFonts w:ascii="Arial" w:eastAsia="DejaVu Sans" w:hAnsi="Arial" w:cs="Arial"/>
          <w:sz w:val="20"/>
          <w:szCs w:val="20"/>
          <w:lang w:val="en-US" w:eastAsia="en-GB" w:bidi="en-US"/>
        </w:rPr>
        <w:t xml:space="preserve"> participants have a right to withdraw from the research without detriment.</w:t>
      </w:r>
    </w:p>
    <w:p w14:paraId="0536A66D" w14:textId="7F490BCE" w:rsidR="00551AD1" w:rsidRDefault="00513631">
      <w:r>
        <w:rPr>
          <w:rFonts w:ascii="Arial" w:hAnsi="Arial" w:cs="Arial"/>
          <w:color w:val="000000"/>
          <w:sz w:val="20"/>
          <w:shd w:val="clear" w:color="auto" w:fill="FFFFFF"/>
        </w:rPr>
        <w:t>The survey is anonymous, however participants are given the option to disclose their identity at the end of the survey if they wish to take part in a prize draw, receive a support consultation for their software or join the RSE group at Strathclyde.</w:t>
      </w:r>
    </w:p>
    <w:p w14:paraId="1C9B562D" w14:textId="4038FEC5" w:rsidR="00551AD1" w:rsidRDefault="00513631">
      <w:r>
        <w:rPr>
          <w:rFonts w:ascii="Arial" w:hAnsi="Arial" w:cs="Arial"/>
          <w:b/>
          <w:color w:val="000000"/>
          <w:sz w:val="20"/>
          <w:shd w:val="clear" w:color="auto" w:fill="FFFFFF"/>
        </w:rPr>
        <w:lastRenderedPageBreak/>
        <w:t>What will you do in the project?</w:t>
      </w:r>
      <w:r>
        <w:rPr>
          <w:rFonts w:ascii="Arial" w:hAnsi="Arial" w:cs="Arial"/>
          <w:b/>
          <w:color w:val="000000"/>
          <w:sz w:val="20"/>
          <w:shd w:val="clear" w:color="auto" w:fill="FFFFFF"/>
        </w:rPr>
        <w:br/>
      </w:r>
      <w:r>
        <w:rPr>
          <w:rFonts w:ascii="Arial" w:hAnsi="Arial" w:cs="Arial"/>
          <w:color w:val="000000"/>
          <w:sz w:val="20"/>
          <w:shd w:val="clear" w:color="auto" w:fill="FFFFFF"/>
        </w:rPr>
        <w:t xml:space="preserve">You are requested to complete a short online survey. This should take less than 10 minutes to complete. The survey will be available between </w:t>
      </w:r>
      <w:r w:rsidR="00AA7A03">
        <w:rPr>
          <w:rFonts w:ascii="Arial" w:hAnsi="Arial" w:cs="Arial"/>
          <w:color w:val="000000"/>
          <w:sz w:val="20"/>
          <w:shd w:val="clear" w:color="auto" w:fill="FFFFFF"/>
        </w:rPr>
        <w:t>27</w:t>
      </w:r>
      <w:r>
        <w:rPr>
          <w:rFonts w:ascii="Arial" w:hAnsi="Arial" w:cs="Arial"/>
          <w:color w:val="000000"/>
          <w:sz w:val="20"/>
          <w:shd w:val="clear" w:color="auto" w:fill="FFFFFF"/>
        </w:rPr>
        <w:t>/</w:t>
      </w:r>
      <w:r w:rsidR="00AA7A03">
        <w:rPr>
          <w:rFonts w:ascii="Arial" w:hAnsi="Arial" w:cs="Arial"/>
          <w:color w:val="000000"/>
          <w:sz w:val="20"/>
          <w:shd w:val="clear" w:color="auto" w:fill="FFFFFF"/>
        </w:rPr>
        <w:t>07</w:t>
      </w:r>
      <w:r>
        <w:rPr>
          <w:rFonts w:ascii="Arial" w:hAnsi="Arial" w:cs="Arial"/>
          <w:color w:val="000000"/>
          <w:sz w:val="20"/>
          <w:shd w:val="clear" w:color="auto" w:fill="FFFFFF"/>
        </w:rPr>
        <w:t xml:space="preserve">/2020 and </w:t>
      </w:r>
      <w:r w:rsidR="00AA7A03">
        <w:rPr>
          <w:rFonts w:ascii="Arial" w:hAnsi="Arial" w:cs="Arial"/>
          <w:color w:val="000000"/>
          <w:sz w:val="20"/>
          <w:shd w:val="clear" w:color="auto" w:fill="FFFFFF"/>
        </w:rPr>
        <w:t>26</w:t>
      </w:r>
      <w:r>
        <w:rPr>
          <w:rFonts w:ascii="Arial" w:hAnsi="Arial" w:cs="Arial"/>
          <w:color w:val="000000"/>
          <w:sz w:val="20"/>
          <w:shd w:val="clear" w:color="auto" w:fill="FFFFFF"/>
        </w:rPr>
        <w:t>/</w:t>
      </w:r>
      <w:r w:rsidR="00AA7A03">
        <w:rPr>
          <w:rFonts w:ascii="Arial" w:hAnsi="Arial" w:cs="Arial"/>
          <w:color w:val="000000"/>
          <w:sz w:val="20"/>
          <w:shd w:val="clear" w:color="auto" w:fill="FFFFFF"/>
        </w:rPr>
        <w:t>08</w:t>
      </w:r>
      <w:r>
        <w:rPr>
          <w:rFonts w:ascii="Arial" w:hAnsi="Arial" w:cs="Arial"/>
          <w:color w:val="000000"/>
          <w:sz w:val="20"/>
          <w:shd w:val="clear" w:color="auto" w:fill="FFFFFF"/>
        </w:rPr>
        <w:t>/2020.</w:t>
      </w:r>
    </w:p>
    <w:p w14:paraId="0E45C721" w14:textId="5099EFA6" w:rsidR="00551AD1" w:rsidRDefault="00513631">
      <w:r>
        <w:rPr>
          <w:rFonts w:ascii="Arial" w:hAnsi="Arial" w:cs="Arial"/>
          <w:b/>
          <w:color w:val="000000"/>
          <w:sz w:val="20"/>
          <w:shd w:val="clear" w:color="auto" w:fill="FFFFFF"/>
        </w:rPr>
        <w:t xml:space="preserve">Why have you been invited to take part? </w:t>
      </w:r>
      <w:r>
        <w:rPr>
          <w:rFonts w:ascii="Arial" w:hAnsi="Arial" w:cs="Arial"/>
          <w:b/>
          <w:color w:val="000000"/>
          <w:sz w:val="20"/>
          <w:shd w:val="clear" w:color="auto" w:fill="FFFFFF"/>
        </w:rPr>
        <w:br/>
      </w:r>
      <w:r>
        <w:rPr>
          <w:rFonts w:ascii="Arial" w:hAnsi="Arial" w:cs="Arial"/>
          <w:color w:val="000000"/>
          <w:sz w:val="20"/>
          <w:shd w:val="clear" w:color="auto" w:fill="FFFFFF"/>
        </w:rPr>
        <w:t xml:space="preserve">The survey is open to all </w:t>
      </w:r>
      <w:r w:rsidR="008A3443">
        <w:rPr>
          <w:rFonts w:ascii="Arial" w:hAnsi="Arial" w:cs="Arial"/>
          <w:color w:val="000000"/>
          <w:sz w:val="20"/>
          <w:shd w:val="clear" w:color="auto" w:fill="FFFFFF"/>
        </w:rPr>
        <w:t>staff</w:t>
      </w:r>
      <w:r>
        <w:rPr>
          <w:rFonts w:ascii="Arial" w:hAnsi="Arial" w:cs="Arial"/>
          <w:color w:val="000000"/>
          <w:sz w:val="20"/>
          <w:shd w:val="clear" w:color="auto" w:fill="FFFFFF"/>
        </w:rPr>
        <w:t xml:space="preserve"> and postgraduate</w:t>
      </w:r>
      <w:r w:rsidR="008A3443">
        <w:rPr>
          <w:rFonts w:ascii="Arial" w:hAnsi="Arial" w:cs="Arial"/>
          <w:color w:val="000000"/>
          <w:sz w:val="20"/>
          <w:shd w:val="clear" w:color="auto" w:fill="FFFFFF"/>
        </w:rPr>
        <w:t xml:space="preserve"> students </w:t>
      </w:r>
      <w:r>
        <w:rPr>
          <w:rFonts w:ascii="Arial" w:hAnsi="Arial" w:cs="Arial"/>
          <w:color w:val="000000"/>
          <w:sz w:val="20"/>
          <w:shd w:val="clear" w:color="auto" w:fill="FFFFFF"/>
        </w:rPr>
        <w:t>at Strathclyde who engage with research software.</w:t>
      </w:r>
    </w:p>
    <w:p w14:paraId="25F4FB1B" w14:textId="31DE639B" w:rsidR="00551AD1" w:rsidRDefault="00513631">
      <w:r>
        <w:rPr>
          <w:rFonts w:ascii="Arial" w:hAnsi="Arial" w:cs="Arial"/>
          <w:b/>
          <w:color w:val="000000"/>
          <w:sz w:val="20"/>
          <w:shd w:val="clear" w:color="auto" w:fill="FFFFFF"/>
        </w:rPr>
        <w:t xml:space="preserve">What information is being collected in the project? </w:t>
      </w:r>
      <w:r>
        <w:rPr>
          <w:rFonts w:ascii="Arial" w:hAnsi="Arial" w:cs="Arial"/>
          <w:b/>
          <w:color w:val="000000"/>
          <w:sz w:val="20"/>
          <w:shd w:val="clear" w:color="auto" w:fill="FFFFFF"/>
        </w:rPr>
        <w:br/>
      </w:r>
      <w:r>
        <w:rPr>
          <w:rFonts w:ascii="Arial" w:hAnsi="Arial" w:cs="Arial"/>
          <w:color w:val="000000"/>
          <w:sz w:val="20"/>
          <w:shd w:val="clear" w:color="auto" w:fill="FFFFFF"/>
        </w:rPr>
        <w:t>The survey collects information about people’s experiences of and opinions about research software engineering at Strathclyde. For example, we wish to know about requirements and available support for developing of research software, how this activity is funded (if at all) and whether there is interest in further help to develop or disseminate software.  The survey does not require disclosure of personally identifiable data.</w:t>
      </w:r>
    </w:p>
    <w:p w14:paraId="4252048A" w14:textId="77777777" w:rsidR="00551AD1" w:rsidRDefault="00513631">
      <w:pPr>
        <w:spacing w:after="0"/>
        <w:rPr>
          <w:rFonts w:ascii="Arial" w:hAnsi="Arial" w:cs="Arial"/>
          <w:b/>
          <w:color w:val="000000"/>
          <w:sz w:val="20"/>
          <w:highlight w:val="white"/>
        </w:rPr>
      </w:pPr>
      <w:r>
        <w:rPr>
          <w:rFonts w:ascii="Arial" w:hAnsi="Arial" w:cs="Arial"/>
          <w:b/>
          <w:color w:val="000000"/>
          <w:sz w:val="20"/>
          <w:shd w:val="clear" w:color="auto" w:fill="FFFFFF"/>
        </w:rPr>
        <w:t>Who will have access to the information?</w:t>
      </w:r>
    </w:p>
    <w:p w14:paraId="5F84F1C8" w14:textId="0BCCDB13" w:rsidR="00551AD1" w:rsidRDefault="00513631">
      <w:r>
        <w:rPr>
          <w:rFonts w:ascii="Arial" w:hAnsi="Arial" w:cs="Arial"/>
          <w:color w:val="000000"/>
          <w:sz w:val="20"/>
          <w:shd w:val="clear" w:color="auto" w:fill="FFFFFF"/>
        </w:rPr>
        <w:t>The RSE group will process the data for the set of overall responses</w:t>
      </w:r>
      <w:r>
        <w:rPr>
          <w:rFonts w:ascii="Arial" w:hAnsi="Arial" w:cs="Arial"/>
          <w:color w:val="000000"/>
          <w:sz w:val="20"/>
          <w:szCs w:val="20"/>
          <w:shd w:val="clear" w:color="auto" w:fill="FFFFFF"/>
        </w:rPr>
        <w:t xml:space="preserve">. If supplied, personal data will only </w:t>
      </w:r>
      <w:r w:rsidR="00CA6923">
        <w:rPr>
          <w:rFonts w:ascii="Arial" w:hAnsi="Arial" w:cs="Arial"/>
          <w:color w:val="000000"/>
          <w:sz w:val="20"/>
          <w:szCs w:val="20"/>
          <w:shd w:val="clear" w:color="auto" w:fill="FFFFFF"/>
        </w:rPr>
        <w:t xml:space="preserve">be </w:t>
      </w:r>
      <w:r>
        <w:rPr>
          <w:rFonts w:ascii="Arial" w:hAnsi="Arial" w:cs="Arial"/>
          <w:color w:val="000000"/>
          <w:sz w:val="20"/>
          <w:szCs w:val="20"/>
          <w:shd w:val="clear" w:color="auto" w:fill="FFFFFF"/>
        </w:rPr>
        <w:t xml:space="preserve">used to complete the stated purpose(s). For example, contact details for the prize draw entry, software consultation and RSE mailing list subscription will be removed before data </w:t>
      </w:r>
      <w:r w:rsidR="00CA6923">
        <w:rPr>
          <w:rFonts w:ascii="Arial" w:hAnsi="Arial" w:cs="Arial"/>
          <w:color w:val="000000"/>
          <w:sz w:val="20"/>
          <w:szCs w:val="20"/>
          <w:shd w:val="clear" w:color="auto" w:fill="FFFFFF"/>
        </w:rPr>
        <w:t xml:space="preserve">analysis and </w:t>
      </w:r>
      <w:r>
        <w:rPr>
          <w:rFonts w:ascii="Arial" w:hAnsi="Arial" w:cs="Arial"/>
          <w:color w:val="000000"/>
          <w:sz w:val="20"/>
          <w:szCs w:val="20"/>
          <w:shd w:val="clear" w:color="auto" w:fill="FFFFFF"/>
        </w:rPr>
        <w:t>storage. Anonymised summary results from the survey may be published in internal reports and presentations within Strathclyde and may be included in external publications.</w:t>
      </w:r>
    </w:p>
    <w:p w14:paraId="0A3C62B9" w14:textId="77777777" w:rsidR="00551AD1" w:rsidRDefault="00513631">
      <w:pPr>
        <w:spacing w:after="0"/>
      </w:pPr>
      <w:r>
        <w:rPr>
          <w:rFonts w:ascii="Arial" w:hAnsi="Arial" w:cs="Arial"/>
          <w:b/>
          <w:color w:val="000000"/>
          <w:sz w:val="20"/>
          <w:shd w:val="clear" w:color="auto" w:fill="FFFFFF"/>
        </w:rPr>
        <w:t>Where will the information be stored and how long will it be kept for?</w:t>
      </w:r>
    </w:p>
    <w:p w14:paraId="49A3F73F" w14:textId="2EA50A1C" w:rsidR="00551AD1" w:rsidRDefault="00513631">
      <w:r>
        <w:rPr>
          <w:rStyle w:val="InternetLink"/>
          <w:rFonts w:ascii="Arial" w:hAnsi="Arial" w:cs="Arial"/>
          <w:color w:val="000000"/>
          <w:sz w:val="20"/>
          <w:highlight w:val="white"/>
          <w:u w:val="none"/>
        </w:rPr>
        <w:t xml:space="preserve">The anonymous results of this survey will be stored </w:t>
      </w:r>
      <w:r w:rsidR="007B2210">
        <w:rPr>
          <w:rStyle w:val="InternetLink"/>
          <w:rFonts w:ascii="Arial" w:hAnsi="Arial" w:cs="Arial"/>
          <w:color w:val="000000"/>
          <w:sz w:val="20"/>
          <w:highlight w:val="white"/>
          <w:u w:val="none"/>
        </w:rPr>
        <w:t xml:space="preserve">externally </w:t>
      </w:r>
      <w:r w:rsidR="00CA6923">
        <w:rPr>
          <w:rStyle w:val="InternetLink"/>
          <w:rFonts w:ascii="Arial" w:hAnsi="Arial" w:cs="Arial"/>
          <w:color w:val="000000"/>
          <w:sz w:val="20"/>
          <w:highlight w:val="white"/>
          <w:u w:val="none"/>
        </w:rPr>
        <w:t xml:space="preserve">on our GitHub repository </w:t>
      </w:r>
      <w:r>
        <w:rPr>
          <w:rStyle w:val="InternetLink"/>
          <w:rFonts w:ascii="Arial" w:hAnsi="Arial" w:cs="Arial"/>
          <w:color w:val="000000"/>
          <w:sz w:val="20"/>
          <w:highlight w:val="white"/>
          <w:u w:val="none"/>
        </w:rPr>
        <w:t xml:space="preserve">and </w:t>
      </w:r>
      <w:r>
        <w:rPr>
          <w:rStyle w:val="InternetLink"/>
          <w:rFonts w:ascii="Arial" w:hAnsi="Arial" w:cs="Arial"/>
          <w:color w:val="000000"/>
          <w:sz w:val="20"/>
          <w:szCs w:val="20"/>
          <w:highlight w:val="white"/>
          <w:u w:val="none"/>
        </w:rPr>
        <w:t>data will be kept indefinitely.</w:t>
      </w:r>
    </w:p>
    <w:p w14:paraId="325113E3" w14:textId="77777777" w:rsidR="00551AD1" w:rsidRDefault="00513631">
      <w:pPr>
        <w:rPr>
          <w:rFonts w:ascii="Arial" w:hAnsi="Arial" w:cs="Arial"/>
          <w:color w:val="000000"/>
          <w:sz w:val="20"/>
        </w:rPr>
      </w:pPr>
      <w:r>
        <w:rPr>
          <w:rFonts w:ascii="Arial" w:hAnsi="Arial" w:cs="Arial"/>
          <w:b/>
          <w:color w:val="000000"/>
          <w:sz w:val="20"/>
          <w:shd w:val="clear" w:color="auto" w:fill="FFFFFF"/>
        </w:rPr>
        <w:t>What happens next?</w:t>
      </w:r>
      <w:r>
        <w:rPr>
          <w:rFonts w:ascii="Arial" w:hAnsi="Arial" w:cs="Arial"/>
          <w:b/>
          <w:color w:val="000000"/>
          <w:sz w:val="20"/>
          <w:shd w:val="clear" w:color="auto" w:fill="FFFFFF"/>
        </w:rPr>
        <w:br/>
      </w:r>
      <w:r>
        <w:rPr>
          <w:rFonts w:ascii="Arial" w:hAnsi="Arial" w:cs="Arial"/>
          <w:color w:val="000000"/>
          <w:sz w:val="20"/>
        </w:rPr>
        <w:t>Personal data will be removed from the responses and used for the indicated purposes only (e.g. prize draw, follow-up contact where requested). The anonymous response data will be stored securely on Strathclyde, analysed by the RSE group, and the results used to inform internal reports and presentations at Strathclyde. Some processed data may be included in external documents.</w:t>
      </w:r>
    </w:p>
    <w:p w14:paraId="04E47D68" w14:textId="3C515389" w:rsidR="00CA6923" w:rsidRDefault="00CA6923">
      <w:pPr>
        <w:rPr>
          <w:rFonts w:ascii="Arial" w:hAnsi="Arial" w:cs="Arial"/>
          <w:color w:val="000000"/>
          <w:sz w:val="20"/>
        </w:rPr>
      </w:pPr>
      <w:r>
        <w:rPr>
          <w:rFonts w:ascii="Arial" w:hAnsi="Arial" w:cs="Arial"/>
          <w:color w:val="000000"/>
          <w:sz w:val="20"/>
        </w:rPr>
        <w:t>Participants can contact the chief investigator or the owners of the RSE mailing list if they want to find out more about the outcome of the survey.</w:t>
      </w:r>
    </w:p>
    <w:p w14:paraId="31B7896C" w14:textId="7093E77B" w:rsidR="00CA6923" w:rsidRPr="00CA6923" w:rsidRDefault="00513631">
      <w:pPr>
        <w:rPr>
          <w:rFonts w:ascii="Arial" w:hAnsi="Arial" w:cs="Arial"/>
          <w:color w:val="000000"/>
          <w:sz w:val="20"/>
          <w:highlight w:val="yellow"/>
        </w:rPr>
      </w:pPr>
      <w:r>
        <w:rPr>
          <w:rFonts w:ascii="Arial" w:hAnsi="Arial" w:cs="Arial"/>
          <w:color w:val="000000"/>
          <w:sz w:val="20"/>
        </w:rPr>
        <w:t>We would like to thank all participants for their time and attention. All participants are welcome to join the RSE group and attend the regular Hacky Hour events held by the RSE group.</w:t>
      </w:r>
    </w:p>
    <w:p w14:paraId="6F397EC4" w14:textId="39FCC8FE" w:rsidR="00551AD1" w:rsidRDefault="00513631">
      <w:r>
        <w:rPr>
          <w:rFonts w:ascii="Arial" w:hAnsi="Arial" w:cs="Arial"/>
          <w:b/>
          <w:color w:val="000000"/>
          <w:sz w:val="20"/>
          <w:shd w:val="clear" w:color="auto" w:fill="FFFFFF"/>
        </w:rPr>
        <w:t>Researcher contact details:</w:t>
      </w:r>
    </w:p>
    <w:p w14:paraId="7D87AF15" w14:textId="11FB4BB4" w:rsidR="00551AD1" w:rsidRDefault="00513631">
      <w:r>
        <w:rPr>
          <w:rFonts w:ascii="Arial" w:hAnsi="Arial" w:cs="Arial"/>
          <w:color w:val="000000"/>
          <w:sz w:val="20"/>
          <w:shd w:val="clear" w:color="auto" w:fill="FFFFFF"/>
        </w:rPr>
        <w:t xml:space="preserve">Questions about this survey can be sent to </w:t>
      </w:r>
      <w:hyperlink r:id="rId8">
        <w:r>
          <w:rPr>
            <w:rStyle w:val="InternetLink"/>
            <w:rFonts w:ascii="Arial" w:hAnsi="Arial" w:cs="Arial"/>
            <w:color w:val="000000"/>
            <w:sz w:val="20"/>
            <w:shd w:val="clear" w:color="auto" w:fill="FFFFFF"/>
          </w:rPr>
          <w:t>rse-announce-owner@lists.strath.ac.uk</w:t>
        </w:r>
      </w:hyperlink>
    </w:p>
    <w:p w14:paraId="0CA6719E" w14:textId="77777777" w:rsidR="00CA6923" w:rsidRDefault="00CA6923">
      <w:pPr>
        <w:rPr>
          <w:rFonts w:ascii="Arial" w:hAnsi="Arial" w:cs="Arial"/>
          <w:b/>
          <w:color w:val="000000"/>
          <w:sz w:val="20"/>
          <w:shd w:val="clear" w:color="auto" w:fill="FFFFFF"/>
        </w:rPr>
      </w:pPr>
    </w:p>
    <w:p w14:paraId="5954A712" w14:textId="75244CE2" w:rsidR="00551AD1" w:rsidRDefault="00513631">
      <w:r>
        <w:rPr>
          <w:rFonts w:ascii="Arial" w:hAnsi="Arial" w:cs="Arial"/>
          <w:b/>
          <w:color w:val="000000"/>
          <w:sz w:val="20"/>
          <w:shd w:val="clear" w:color="auto" w:fill="FFFFFF"/>
        </w:rPr>
        <w:t xml:space="preserve">Chief Investigator details: </w:t>
      </w:r>
    </w:p>
    <w:p w14:paraId="1F9A53DA" w14:textId="77777777" w:rsidR="00551AD1" w:rsidRDefault="00513631">
      <w:pPr>
        <w:rPr>
          <w:rFonts w:ascii="Arial" w:hAnsi="Arial" w:cs="Arial"/>
          <w:color w:val="000000"/>
          <w:sz w:val="20"/>
          <w:highlight w:val="white"/>
        </w:rPr>
      </w:pPr>
      <w:r>
        <w:rPr>
          <w:rFonts w:ascii="Arial" w:hAnsi="Arial" w:cs="Arial"/>
          <w:color w:val="000000"/>
          <w:sz w:val="20"/>
          <w:shd w:val="clear" w:color="auto" w:fill="FFFFFF"/>
        </w:rPr>
        <w:t>Oliver Henrich, Department of Physics, University of Strathclyde</w:t>
      </w:r>
    </w:p>
    <w:p w14:paraId="7E8FA4C3" w14:textId="77777777" w:rsidR="00551AD1" w:rsidRDefault="00513631">
      <w:pPr>
        <w:rPr>
          <w:rFonts w:ascii="Arial" w:hAnsi="Arial" w:cs="Arial"/>
          <w:color w:val="000000"/>
          <w:sz w:val="20"/>
          <w:highlight w:val="white"/>
        </w:rPr>
      </w:pPr>
      <w:r>
        <w:rPr>
          <w:rFonts w:ascii="Arial" w:hAnsi="Arial" w:cs="Arial"/>
          <w:color w:val="000000"/>
          <w:sz w:val="20"/>
          <w:shd w:val="clear" w:color="auto" w:fill="FFFFFF"/>
        </w:rPr>
        <w:t>Phone: 0141 548 4012; Email: oliver.henrich@strath.ac.uk</w:t>
      </w:r>
    </w:p>
    <w:p w14:paraId="05AE25A0" w14:textId="7B230EAB" w:rsidR="00551AD1" w:rsidRDefault="00513631">
      <w:pPr>
        <w:rPr>
          <w:rFonts w:ascii="Arial" w:hAnsi="Arial" w:cs="Arial"/>
          <w:color w:val="000000"/>
          <w:sz w:val="20"/>
          <w:highlight w:val="white"/>
        </w:rPr>
      </w:pPr>
      <w:r>
        <w:rPr>
          <w:rFonts w:ascii="Arial" w:hAnsi="Arial" w:cs="Arial"/>
          <w:color w:val="000000"/>
          <w:sz w:val="20"/>
          <w:shd w:val="clear" w:color="auto" w:fill="FFFFFF"/>
        </w:rPr>
        <w:lastRenderedPageBreak/>
        <w:t>This research was granted ethical approval by the University of Strathclyde Ethics Committee.</w:t>
      </w:r>
      <w:r w:rsidR="00CA6923">
        <w:rPr>
          <w:rFonts w:ascii="Arial" w:hAnsi="Arial" w:cs="Arial"/>
          <w:color w:val="000000"/>
          <w:sz w:val="20"/>
        </w:rPr>
        <w:t xml:space="preserve"> </w:t>
      </w:r>
      <w:r>
        <w:rPr>
          <w:rFonts w:ascii="Arial" w:hAnsi="Arial" w:cs="Arial"/>
          <w:color w:val="000000"/>
          <w:sz w:val="20"/>
          <w:shd w:val="clear" w:color="auto" w:fill="FFFFFF"/>
        </w:rPr>
        <w:t>If you have any questions/concerns, during or after the research, or wish to contact an independent person to whom any questions may be directed or further information may be sought from, please contact:</w:t>
      </w:r>
    </w:p>
    <w:p w14:paraId="04E61BFB" w14:textId="77777777" w:rsidR="00551AD1" w:rsidRDefault="00513631">
      <w:pPr>
        <w:rPr>
          <w:rFonts w:ascii="Arial" w:hAnsi="Arial" w:cs="Arial"/>
          <w:color w:val="000000"/>
          <w:sz w:val="20"/>
          <w:highlight w:val="white"/>
        </w:rPr>
      </w:pPr>
      <w:r>
        <w:rPr>
          <w:rFonts w:ascii="Arial" w:hAnsi="Arial" w:cs="Arial"/>
          <w:color w:val="000000"/>
          <w:sz w:val="20"/>
          <w:shd w:val="clear" w:color="auto" w:fill="FFFFFF"/>
        </w:rPr>
        <w:t>Secretary to the University Ethics Committee</w:t>
      </w:r>
      <w:r>
        <w:rPr>
          <w:rFonts w:ascii="Arial" w:hAnsi="Arial" w:cs="Arial"/>
          <w:color w:val="000000"/>
          <w:sz w:val="20"/>
          <w:shd w:val="clear" w:color="auto" w:fill="FFFFFF"/>
        </w:rPr>
        <w:br/>
        <w:t>Research &amp; Knowledge Exchange Services</w:t>
      </w:r>
      <w:r>
        <w:rPr>
          <w:rFonts w:ascii="Arial" w:hAnsi="Arial" w:cs="Arial"/>
          <w:color w:val="000000"/>
          <w:sz w:val="20"/>
          <w:shd w:val="clear" w:color="auto" w:fill="FFFFFF"/>
        </w:rPr>
        <w:br/>
        <w:t>University of Strathclyde</w:t>
      </w:r>
      <w:r>
        <w:rPr>
          <w:rFonts w:ascii="Arial" w:hAnsi="Arial" w:cs="Arial"/>
          <w:color w:val="000000"/>
          <w:sz w:val="20"/>
          <w:shd w:val="clear" w:color="auto" w:fill="FFFFFF"/>
        </w:rPr>
        <w:br/>
        <w:t>Graham Hills Building</w:t>
      </w:r>
      <w:r>
        <w:rPr>
          <w:rFonts w:ascii="Arial" w:hAnsi="Arial" w:cs="Arial"/>
          <w:color w:val="000000"/>
          <w:sz w:val="20"/>
          <w:shd w:val="clear" w:color="auto" w:fill="FFFFFF"/>
        </w:rPr>
        <w:br/>
        <w:t>50 George Street</w:t>
      </w:r>
      <w:r>
        <w:rPr>
          <w:rFonts w:ascii="Arial" w:hAnsi="Arial" w:cs="Arial"/>
          <w:color w:val="000000"/>
          <w:sz w:val="20"/>
          <w:shd w:val="clear" w:color="auto" w:fill="FFFFFF"/>
        </w:rPr>
        <w:br/>
        <w:t>Glasgow</w:t>
      </w:r>
      <w:r>
        <w:rPr>
          <w:rFonts w:ascii="Arial" w:hAnsi="Arial" w:cs="Arial"/>
          <w:color w:val="000000"/>
          <w:sz w:val="20"/>
          <w:shd w:val="clear" w:color="auto" w:fill="FFFFFF"/>
        </w:rPr>
        <w:br/>
        <w:t>G1 1QE</w:t>
      </w:r>
    </w:p>
    <w:p w14:paraId="0ACC3026" w14:textId="77777777" w:rsidR="00551AD1" w:rsidRDefault="00513631">
      <w:r>
        <w:rPr>
          <w:rFonts w:ascii="Arial" w:hAnsi="Arial" w:cs="Arial"/>
          <w:color w:val="000000"/>
          <w:sz w:val="20"/>
          <w:shd w:val="clear" w:color="auto" w:fill="FFFFFF"/>
        </w:rPr>
        <w:t>Telephone: 0141 548 3707</w:t>
      </w:r>
      <w:r>
        <w:rPr>
          <w:rFonts w:ascii="Arial" w:hAnsi="Arial" w:cs="Arial"/>
          <w:color w:val="000000"/>
          <w:sz w:val="20"/>
          <w:shd w:val="clear" w:color="auto" w:fill="FFFFFF"/>
        </w:rPr>
        <w:br/>
        <w:t xml:space="preserve">Email: </w:t>
      </w:r>
      <w:hyperlink r:id="rId9">
        <w:r>
          <w:rPr>
            <w:rStyle w:val="InternetLink"/>
            <w:rFonts w:ascii="Arial" w:hAnsi="Arial" w:cs="Arial"/>
            <w:sz w:val="20"/>
            <w:highlight w:val="white"/>
          </w:rPr>
          <w:t>ethics@strath.ac.uk</w:t>
        </w:r>
      </w:hyperlink>
    </w:p>
    <w:p w14:paraId="565FCB9D" w14:textId="77777777" w:rsidR="00551AD1" w:rsidRDefault="00551AD1"/>
    <w:p w14:paraId="34132D83" w14:textId="77777777" w:rsidR="00551AD1" w:rsidRDefault="00513631">
      <w:pPr>
        <w:spacing w:after="0" w:line="240" w:lineRule="auto"/>
        <w:rPr>
          <w:rFonts w:ascii="Arial" w:hAnsi="Arial" w:cs="Arial"/>
          <w:b/>
          <w:sz w:val="36"/>
          <w:szCs w:val="36"/>
        </w:rPr>
      </w:pPr>
      <w:r>
        <w:br w:type="page"/>
      </w:r>
    </w:p>
    <w:p w14:paraId="6AB51B51" w14:textId="77777777" w:rsidR="001C18AD" w:rsidRDefault="001C18AD" w:rsidP="001C18AD">
      <w:pPr>
        <w:jc w:val="center"/>
        <w:rPr>
          <w:rFonts w:ascii="Arial" w:hAnsi="Arial" w:cs="Arial"/>
          <w:b/>
          <w:sz w:val="36"/>
          <w:szCs w:val="36"/>
        </w:rPr>
      </w:pPr>
    </w:p>
    <w:p w14:paraId="2997C0CE" w14:textId="6ED13397" w:rsidR="001C18AD" w:rsidRDefault="00513631" w:rsidP="001C18AD">
      <w:pPr>
        <w:jc w:val="center"/>
        <w:rPr>
          <w:rFonts w:ascii="Arial" w:hAnsi="Arial" w:cs="Arial"/>
          <w:b/>
          <w:sz w:val="36"/>
          <w:szCs w:val="36"/>
        </w:rPr>
      </w:pPr>
      <w:r>
        <w:rPr>
          <w:rFonts w:ascii="Arial" w:hAnsi="Arial" w:cs="Arial"/>
          <w:b/>
          <w:sz w:val="36"/>
          <w:szCs w:val="36"/>
        </w:rPr>
        <w:t xml:space="preserve">Consent Form for </w:t>
      </w:r>
      <w:r w:rsidR="001C18AD">
        <w:rPr>
          <w:rFonts w:ascii="Arial" w:hAnsi="Arial" w:cs="Arial"/>
          <w:b/>
          <w:sz w:val="36"/>
          <w:szCs w:val="36"/>
        </w:rPr>
        <w:t xml:space="preserve">the Participant in the </w:t>
      </w:r>
    </w:p>
    <w:p w14:paraId="5EC5CE82" w14:textId="389F1D3E" w:rsidR="00551AD1" w:rsidRDefault="001C18AD" w:rsidP="001C18AD">
      <w:pPr>
        <w:jc w:val="center"/>
        <w:rPr>
          <w:rFonts w:ascii="Arial" w:hAnsi="Arial" w:cs="Arial"/>
          <w:b/>
          <w:i/>
          <w:sz w:val="36"/>
          <w:szCs w:val="36"/>
          <w:u w:val="single"/>
        </w:rPr>
      </w:pPr>
      <w:r>
        <w:rPr>
          <w:rFonts w:ascii="Arial" w:hAnsi="Arial" w:cs="Arial"/>
          <w:b/>
          <w:color w:val="000000"/>
          <w:sz w:val="36"/>
          <w:szCs w:val="36"/>
          <w:shd w:val="clear" w:color="auto" w:fill="FFFFFF"/>
        </w:rPr>
        <w:t>Research Software Survey at the University of Strathclyde</w:t>
      </w:r>
    </w:p>
    <w:p w14:paraId="65903BD9" w14:textId="33366804" w:rsidR="00551AD1" w:rsidRDefault="00513631">
      <w:pPr>
        <w:rPr>
          <w:rFonts w:ascii="Arial" w:hAnsi="Arial" w:cs="Arial"/>
          <w:b/>
          <w:sz w:val="20"/>
          <w:szCs w:val="20"/>
        </w:rPr>
      </w:pPr>
      <w:r>
        <w:rPr>
          <w:rFonts w:ascii="Arial" w:hAnsi="Arial" w:cs="Arial"/>
          <w:b/>
          <w:sz w:val="20"/>
          <w:szCs w:val="20"/>
        </w:rPr>
        <w:t>Name of department:</w:t>
      </w:r>
      <w:r w:rsidR="00CA6923">
        <w:rPr>
          <w:rFonts w:ascii="Arial" w:hAnsi="Arial" w:cs="Arial"/>
          <w:b/>
          <w:sz w:val="20"/>
          <w:szCs w:val="20"/>
        </w:rPr>
        <w:t xml:space="preserve"> Physics</w:t>
      </w:r>
      <w:r w:rsidR="00CA6923">
        <w:rPr>
          <w:rFonts w:ascii="Arial" w:hAnsi="Arial" w:cs="Arial"/>
          <w:b/>
          <w:sz w:val="20"/>
          <w:szCs w:val="20"/>
        </w:rPr>
        <w:tab/>
      </w:r>
      <w:r>
        <w:rPr>
          <w:rFonts w:ascii="Arial" w:hAnsi="Arial" w:cs="Arial"/>
          <w:b/>
          <w:sz w:val="20"/>
          <w:szCs w:val="20"/>
        </w:rPr>
        <w:br/>
        <w:t>Title of the study:</w:t>
      </w:r>
      <w:r w:rsidR="00CA6923">
        <w:rPr>
          <w:rFonts w:ascii="Arial" w:hAnsi="Arial" w:cs="Arial"/>
          <w:b/>
          <w:sz w:val="20"/>
          <w:szCs w:val="20"/>
        </w:rPr>
        <w:t xml:space="preserve"> Research Software Survey at the University of Strathclyde</w:t>
      </w:r>
    </w:p>
    <w:p w14:paraId="6954DFE0"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confirm that I have read and understood the Participant Information Sheet for the above project and the researcher has answered any queries to my satisfaction. </w:t>
      </w:r>
    </w:p>
    <w:p w14:paraId="781D91BA"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I confirm that I have read and understood the Privacy Notice for Participants in Research Projects and understand how my personal information will be used</w:t>
      </w:r>
      <w:r>
        <w:t xml:space="preserve"> </w:t>
      </w:r>
      <w:r>
        <w:rPr>
          <w:rFonts w:ascii="Arial" w:hAnsi="Arial" w:cs="Arial"/>
          <w:sz w:val="20"/>
          <w:szCs w:val="20"/>
        </w:rPr>
        <w:t>and what will happen to it (i.e. how it will be stored and for how long).</w:t>
      </w:r>
    </w:p>
    <w:p w14:paraId="216C885B"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I understand that my participation is voluntary and that I am free to withdraw from the project at any time, up to the point of completion, without having to give a reason and without any consequences.</w:t>
      </w:r>
    </w:p>
    <w:p w14:paraId="5BB7C13B"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understand that I can request the withdrawal from the study of some personal information and that whenever possible researchers will comply with my request. This includes the following personal data: </w:t>
      </w:r>
    </w:p>
    <w:p w14:paraId="4B3E44D4" w14:textId="22C88BC2" w:rsidR="00551AD1" w:rsidRPr="001C18AD" w:rsidRDefault="00513631">
      <w:pPr>
        <w:pStyle w:val="ListParagraph"/>
        <w:numPr>
          <w:ilvl w:val="1"/>
          <w:numId w:val="1"/>
        </w:numPr>
        <w:rPr>
          <w:rFonts w:ascii="Arial" w:hAnsi="Arial" w:cs="Arial"/>
          <w:sz w:val="20"/>
          <w:szCs w:val="20"/>
        </w:rPr>
      </w:pPr>
      <w:r w:rsidRPr="001C18AD">
        <w:rPr>
          <w:rFonts w:ascii="Arial" w:hAnsi="Arial" w:cs="Arial"/>
          <w:sz w:val="20"/>
          <w:szCs w:val="20"/>
        </w:rPr>
        <w:t>my personal information from transcripts</w:t>
      </w:r>
      <w:r w:rsidR="001C18AD" w:rsidRPr="001C18AD">
        <w:rPr>
          <w:rFonts w:ascii="Arial" w:hAnsi="Arial" w:cs="Arial"/>
          <w:sz w:val="20"/>
          <w:szCs w:val="20"/>
        </w:rPr>
        <w:t xml:space="preserve"> (email addresses)</w:t>
      </w:r>
      <w:r w:rsidRPr="001C18AD">
        <w:rPr>
          <w:rFonts w:ascii="Arial" w:hAnsi="Arial" w:cs="Arial"/>
          <w:sz w:val="20"/>
          <w:szCs w:val="20"/>
        </w:rPr>
        <w:t xml:space="preserve">. </w:t>
      </w:r>
    </w:p>
    <w:p w14:paraId="2EE35E78"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I understand that anonymised data (i.e. data that do not identify me personally) cannot be withdrawn once they have been included in the study.</w:t>
      </w:r>
    </w:p>
    <w:p w14:paraId="63ABF92F"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understand that any information recorded in the research will remain confidential and no information that identifies me will be made publicly available. </w:t>
      </w:r>
    </w:p>
    <w:p w14:paraId="578366E0" w14:textId="77777777" w:rsidR="00551AD1" w:rsidRDefault="00513631">
      <w:pPr>
        <w:pStyle w:val="ListParagraph"/>
        <w:numPr>
          <w:ilvl w:val="0"/>
          <w:numId w:val="1"/>
        </w:numPr>
        <w:ind w:left="357" w:hanging="357"/>
        <w:rPr>
          <w:rFonts w:ascii="Arial" w:hAnsi="Arial" w:cs="Arial"/>
          <w:sz w:val="20"/>
          <w:szCs w:val="20"/>
        </w:rPr>
      </w:pPr>
      <w:r>
        <w:rPr>
          <w:rFonts w:ascii="Arial" w:hAnsi="Arial" w:cs="Arial"/>
          <w:sz w:val="20"/>
          <w:szCs w:val="20"/>
        </w:rPr>
        <w:t xml:space="preserve">I consent to </w:t>
      </w:r>
      <w:proofErr w:type="gramStart"/>
      <w:r>
        <w:rPr>
          <w:rFonts w:ascii="Arial" w:hAnsi="Arial" w:cs="Arial"/>
          <w:sz w:val="20"/>
          <w:szCs w:val="20"/>
        </w:rPr>
        <w:t>being</w:t>
      </w:r>
      <w:proofErr w:type="gramEnd"/>
      <w:r>
        <w:rPr>
          <w:rFonts w:ascii="Arial" w:hAnsi="Arial" w:cs="Arial"/>
          <w:sz w:val="20"/>
          <w:szCs w:val="20"/>
        </w:rPr>
        <w:t xml:space="preserve"> a participant in the project.</w:t>
      </w:r>
    </w:p>
    <w:p w14:paraId="08AF6794" w14:textId="15BC2B2E" w:rsidR="00551AD1" w:rsidRPr="001C18AD" w:rsidRDefault="00551AD1">
      <w:pPr>
        <w:rPr>
          <w:rFonts w:ascii="Arial" w:hAnsi="Arial" w:cs="Arial"/>
          <w:sz w:val="20"/>
          <w:szCs w:val="20"/>
          <w:highlight w:val="yellow"/>
        </w:rPr>
      </w:pPr>
    </w:p>
    <w:tbl>
      <w:tblPr>
        <w:tblW w:w="4900" w:type="pct"/>
        <w:tblInd w:w="108" w:type="dxa"/>
        <w:tblBorders>
          <w:top w:val="single" w:sz="2" w:space="0" w:color="F2F2F2"/>
          <w:left w:val="single" w:sz="2" w:space="0" w:color="F2F2F2"/>
          <w:bottom w:val="single" w:sz="2" w:space="0" w:color="F2F2F2"/>
          <w:right w:val="single" w:sz="2" w:space="0" w:color="F2F2F2"/>
          <w:insideH w:val="single" w:sz="2" w:space="0" w:color="F2F2F2"/>
          <w:insideV w:val="single" w:sz="2" w:space="0" w:color="F2F2F2"/>
        </w:tblBorders>
        <w:tblCellMar>
          <w:left w:w="106" w:type="dxa"/>
        </w:tblCellMar>
        <w:tblLook w:val="01E0" w:firstRow="1" w:lastRow="1" w:firstColumn="1" w:lastColumn="1" w:noHBand="0" w:noVBand="0"/>
      </w:tblPr>
      <w:tblGrid>
        <w:gridCol w:w="5039"/>
        <w:gridCol w:w="4788"/>
      </w:tblGrid>
      <w:tr w:rsidR="00551AD1" w14:paraId="390D9F4C" w14:textId="77777777">
        <w:trPr>
          <w:trHeight w:val="554"/>
        </w:trPr>
        <w:tc>
          <w:tcPr>
            <w:tcW w:w="5041" w:type="dxa"/>
            <w:tcBorders>
              <w:top w:val="single" w:sz="2" w:space="0" w:color="F2F2F2"/>
              <w:left w:val="single" w:sz="2" w:space="0" w:color="F2F2F2"/>
              <w:bottom w:val="single" w:sz="2" w:space="0" w:color="F2F2F2"/>
              <w:right w:val="single" w:sz="2" w:space="0" w:color="F2F2F2"/>
            </w:tcBorders>
            <w:shd w:val="clear" w:color="auto" w:fill="auto"/>
          </w:tcPr>
          <w:p w14:paraId="4C254174" w14:textId="77777777" w:rsidR="00551AD1" w:rsidRDefault="00513631">
            <w:pPr>
              <w:rPr>
                <w:rFonts w:ascii="Arial" w:hAnsi="Arial" w:cs="Arial"/>
                <w:sz w:val="20"/>
                <w:szCs w:val="20"/>
              </w:rPr>
            </w:pPr>
            <w:r>
              <w:rPr>
                <w:rFonts w:ascii="Arial" w:hAnsi="Arial" w:cs="Arial"/>
                <w:sz w:val="20"/>
                <w:szCs w:val="20"/>
              </w:rPr>
              <w:t>(PRINT NAME)</w:t>
            </w:r>
          </w:p>
        </w:tc>
        <w:tc>
          <w:tcPr>
            <w:tcW w:w="4791" w:type="dxa"/>
            <w:tcBorders>
              <w:top w:val="single" w:sz="2" w:space="0" w:color="F2F2F2"/>
              <w:left w:val="single" w:sz="2" w:space="0" w:color="F2F2F2"/>
              <w:bottom w:val="single" w:sz="2" w:space="0" w:color="F2F2F2"/>
              <w:right w:val="single" w:sz="2" w:space="0" w:color="F2F2F2"/>
            </w:tcBorders>
            <w:shd w:val="clear" w:color="auto" w:fill="auto"/>
          </w:tcPr>
          <w:p w14:paraId="4C4CCAD1" w14:textId="77777777" w:rsidR="00551AD1" w:rsidRDefault="00551AD1">
            <w:pPr>
              <w:rPr>
                <w:rFonts w:ascii="Arial" w:hAnsi="Arial" w:cs="Arial"/>
                <w:sz w:val="20"/>
                <w:szCs w:val="20"/>
              </w:rPr>
            </w:pPr>
          </w:p>
        </w:tc>
      </w:tr>
      <w:tr w:rsidR="00551AD1" w14:paraId="167F6FE1" w14:textId="77777777">
        <w:trPr>
          <w:trHeight w:val="554"/>
        </w:trPr>
        <w:tc>
          <w:tcPr>
            <w:tcW w:w="5041" w:type="dxa"/>
            <w:tcBorders>
              <w:top w:val="single" w:sz="2" w:space="0" w:color="F2F2F2"/>
              <w:left w:val="single" w:sz="2" w:space="0" w:color="F2F2F2"/>
              <w:bottom w:val="single" w:sz="2" w:space="0" w:color="F2F2F2"/>
              <w:right w:val="single" w:sz="2" w:space="0" w:color="F2F2F2"/>
            </w:tcBorders>
            <w:shd w:val="clear" w:color="auto" w:fill="auto"/>
          </w:tcPr>
          <w:p w14:paraId="5AA50B9D" w14:textId="77777777" w:rsidR="00551AD1" w:rsidRDefault="00513631">
            <w:pPr>
              <w:rPr>
                <w:rFonts w:ascii="Arial" w:hAnsi="Arial" w:cs="Arial"/>
                <w:sz w:val="20"/>
                <w:szCs w:val="20"/>
              </w:rPr>
            </w:pPr>
            <w:r>
              <w:rPr>
                <w:rFonts w:ascii="Arial" w:hAnsi="Arial" w:cs="Arial"/>
                <w:sz w:val="20"/>
                <w:szCs w:val="20"/>
              </w:rPr>
              <w:t>Signature of Participant:</w:t>
            </w:r>
          </w:p>
        </w:tc>
        <w:tc>
          <w:tcPr>
            <w:tcW w:w="4791" w:type="dxa"/>
            <w:tcBorders>
              <w:top w:val="single" w:sz="2" w:space="0" w:color="F2F2F2"/>
              <w:left w:val="single" w:sz="2" w:space="0" w:color="F2F2F2"/>
              <w:bottom w:val="single" w:sz="2" w:space="0" w:color="F2F2F2"/>
              <w:right w:val="single" w:sz="2" w:space="0" w:color="F2F2F2"/>
            </w:tcBorders>
            <w:shd w:val="clear" w:color="auto" w:fill="auto"/>
            <w:vAlign w:val="bottom"/>
          </w:tcPr>
          <w:p w14:paraId="08BB5A2F" w14:textId="77777777" w:rsidR="00551AD1" w:rsidRDefault="00513631">
            <w:pPr>
              <w:rPr>
                <w:rFonts w:ascii="Arial" w:hAnsi="Arial" w:cs="Arial"/>
                <w:sz w:val="20"/>
                <w:szCs w:val="20"/>
              </w:rPr>
            </w:pPr>
            <w:r>
              <w:rPr>
                <w:rFonts w:ascii="Arial" w:hAnsi="Arial" w:cs="Arial"/>
                <w:sz w:val="20"/>
                <w:szCs w:val="20"/>
              </w:rPr>
              <w:t>Date:</w:t>
            </w:r>
            <w:r>
              <w:rPr>
                <w:rFonts w:ascii="Arial" w:hAnsi="Arial" w:cs="Arial"/>
                <w:sz w:val="20"/>
                <w:szCs w:val="20"/>
              </w:rPr>
              <w:br/>
            </w:r>
          </w:p>
        </w:tc>
      </w:tr>
    </w:tbl>
    <w:p w14:paraId="31F3C40F" w14:textId="77777777" w:rsidR="00551AD1" w:rsidRDefault="00513631">
      <w:r>
        <w:rPr>
          <w:noProof/>
        </w:rPr>
        <w:drawing>
          <wp:anchor distT="0" distB="0" distL="114300" distR="118110" simplePos="0" relativeHeight="7" behindDoc="1" locked="0" layoutInCell="1" allowOverlap="1" wp14:anchorId="6FB54B90" wp14:editId="1920C488">
            <wp:simplePos x="0" y="0"/>
            <wp:positionH relativeFrom="margin">
              <wp:align>center</wp:align>
            </wp:positionH>
            <wp:positionV relativeFrom="margin">
              <wp:align>center</wp:align>
            </wp:positionV>
            <wp:extent cx="7559040" cy="10692130"/>
            <wp:effectExtent l="0" t="0" r="0" b="0"/>
            <wp:wrapNone/>
            <wp:docPr id="1" name="Picture 3"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edia"/>
                    <pic:cNvPicPr>
                      <a:picLocks noChangeAspect="1" noChangeArrowheads="1"/>
                    </pic:cNvPicPr>
                  </pic:nvPicPr>
                  <pic:blipFill>
                    <a:blip r:embed="rId10"/>
                    <a:stretch>
                      <a:fillRect/>
                    </a:stretch>
                  </pic:blipFill>
                  <pic:spPr bwMode="auto">
                    <a:xfrm>
                      <a:off x="0" y="0"/>
                      <a:ext cx="7559040" cy="10692130"/>
                    </a:xfrm>
                    <a:prstGeom prst="rect">
                      <a:avLst/>
                    </a:prstGeom>
                  </pic:spPr>
                </pic:pic>
              </a:graphicData>
            </a:graphic>
          </wp:anchor>
        </w:drawing>
      </w:r>
      <w:r>
        <w:rPr>
          <w:noProof/>
        </w:rPr>
        <w:drawing>
          <wp:anchor distT="0" distB="0" distL="114300" distR="118110" simplePos="0" relativeHeight="8" behindDoc="1" locked="0" layoutInCell="1" allowOverlap="1" wp14:anchorId="19205A91" wp14:editId="093F3942">
            <wp:simplePos x="0" y="0"/>
            <wp:positionH relativeFrom="margin">
              <wp:align>center</wp:align>
            </wp:positionH>
            <wp:positionV relativeFrom="margin">
              <wp:align>center</wp:align>
            </wp:positionV>
            <wp:extent cx="7559040" cy="10692130"/>
            <wp:effectExtent l="0" t="0" r="0" b="0"/>
            <wp:wrapNone/>
            <wp:docPr id="2" name="Picture 4"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edia"/>
                    <pic:cNvPicPr>
                      <a:picLocks noChangeAspect="1" noChangeArrowheads="1"/>
                    </pic:cNvPicPr>
                  </pic:nvPicPr>
                  <pic:blipFill>
                    <a:blip r:embed="rId10"/>
                    <a:stretch>
                      <a:fillRect/>
                    </a:stretch>
                  </pic:blipFill>
                  <pic:spPr bwMode="auto">
                    <a:xfrm>
                      <a:off x="0" y="0"/>
                      <a:ext cx="7559040" cy="10692130"/>
                    </a:xfrm>
                    <a:prstGeom prst="rect">
                      <a:avLst/>
                    </a:prstGeom>
                  </pic:spPr>
                </pic:pic>
              </a:graphicData>
            </a:graphic>
          </wp:anchor>
        </w:drawing>
      </w:r>
    </w:p>
    <w:sectPr w:rsidR="00551AD1">
      <w:headerReference w:type="default" r:id="rId11"/>
      <w:footerReference w:type="default" r:id="rId12"/>
      <w:pgSz w:w="11906" w:h="16838"/>
      <w:pgMar w:top="2892" w:right="851" w:bottom="1701" w:left="1021" w:header="2835" w:footer="79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11C19" w14:textId="77777777" w:rsidR="00062B01" w:rsidRDefault="00062B01">
      <w:pPr>
        <w:spacing w:after="0" w:line="240" w:lineRule="auto"/>
      </w:pPr>
      <w:r>
        <w:separator/>
      </w:r>
    </w:p>
  </w:endnote>
  <w:endnote w:type="continuationSeparator" w:id="0">
    <w:p w14:paraId="21105D16" w14:textId="77777777" w:rsidR="00062B01" w:rsidRDefault="0006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mbria"/>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panose1 w:val="020B0603030804020204"/>
    <w:charset w:val="00"/>
    <w:family w:val="swiss"/>
    <w:pitch w:val="variable"/>
    <w:sig w:usb0="E7002EFF" w:usb1="D200F5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1F157" w14:textId="77777777" w:rsidR="00551AD1" w:rsidRDefault="00551AD1">
    <w:pPr>
      <w:pStyle w:val="Footer"/>
      <w:spacing w:line="360" w:lineRule="auto"/>
      <w:rPr>
        <w:rFonts w:ascii="Arial" w:eastAsia="Times New Roman" w:hAnsi="Arial" w:cs="Arial"/>
        <w:b/>
        <w:color w:val="999999"/>
        <w:sz w:val="18"/>
        <w:szCs w:val="18"/>
        <w:lang w:val="en"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E65A3" w14:textId="77777777" w:rsidR="00062B01" w:rsidRDefault="00062B01">
      <w:pPr>
        <w:spacing w:after="0" w:line="240" w:lineRule="auto"/>
      </w:pPr>
      <w:r>
        <w:separator/>
      </w:r>
    </w:p>
  </w:footnote>
  <w:footnote w:type="continuationSeparator" w:id="0">
    <w:p w14:paraId="1178708B" w14:textId="77777777" w:rsidR="00062B01" w:rsidRDefault="00062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5BA8" w14:textId="77777777" w:rsidR="00551AD1" w:rsidRDefault="00513631">
    <w:pPr>
      <w:pStyle w:val="Header"/>
    </w:pPr>
    <w:r>
      <w:rPr>
        <w:noProof/>
      </w:rPr>
      <w:drawing>
        <wp:anchor distT="0" distB="0" distL="114300" distR="114300" simplePos="0" relativeHeight="6" behindDoc="0" locked="0" layoutInCell="1" allowOverlap="1" wp14:anchorId="34D4E28A" wp14:editId="6603A890">
          <wp:simplePos x="0" y="0"/>
          <wp:positionH relativeFrom="column">
            <wp:posOffset>-648335</wp:posOffset>
          </wp:positionH>
          <wp:positionV relativeFrom="paragraph">
            <wp:posOffset>-1993265</wp:posOffset>
          </wp:positionV>
          <wp:extent cx="7560310" cy="1638300"/>
          <wp:effectExtent l="0" t="0" r="0" b="0"/>
          <wp:wrapTight wrapText="bothSides">
            <wp:wrapPolygon edited="0">
              <wp:start x="-25" y="0"/>
              <wp:lineTo x="-25" y="21260"/>
              <wp:lineTo x="21511" y="21260"/>
              <wp:lineTo x="21511" y="0"/>
              <wp:lineTo x="-25" y="0"/>
            </wp:wrapPolygon>
          </wp:wrapTight>
          <wp:docPr id="3" name="Picture 10"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Strathclyde Header"/>
                  <pic:cNvPicPr>
                    <a:picLocks noChangeAspect="1" noChangeArrowheads="1"/>
                  </pic:cNvPicPr>
                </pic:nvPicPr>
                <pic:blipFill>
                  <a:blip r:embed="rId1"/>
                  <a:stretch>
                    <a:fillRect/>
                  </a:stretch>
                </pic:blipFill>
                <pic:spPr bwMode="auto">
                  <a:xfrm>
                    <a:off x="0" y="0"/>
                    <a:ext cx="7560310" cy="1638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B6265"/>
    <w:multiLevelType w:val="multilevel"/>
    <w:tmpl w:val="EFD68A48"/>
    <w:lvl w:ilvl="0">
      <w:start w:val="1"/>
      <w:numFmt w:val="bullet"/>
      <w:lvlText w:val=""/>
      <w:lvlJc w:val="left"/>
      <w:pPr>
        <w:ind w:left="720" w:hanging="360"/>
      </w:pPr>
      <w:rPr>
        <w:rFonts w:ascii="Wingdings" w:hAnsi="Wingdings" w:cs="Wingdings"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319794A"/>
    <w:multiLevelType w:val="multilevel"/>
    <w:tmpl w:val="B40A7A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5DB61E9"/>
    <w:multiLevelType w:val="multilevel"/>
    <w:tmpl w:val="CE66DA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D1"/>
    <w:rsid w:val="00062B01"/>
    <w:rsid w:val="001C18AD"/>
    <w:rsid w:val="003473C8"/>
    <w:rsid w:val="004C4FCE"/>
    <w:rsid w:val="00513631"/>
    <w:rsid w:val="00551AD1"/>
    <w:rsid w:val="00671879"/>
    <w:rsid w:val="006A015F"/>
    <w:rsid w:val="007A2410"/>
    <w:rsid w:val="007B2210"/>
    <w:rsid w:val="008A3443"/>
    <w:rsid w:val="00AA7A03"/>
    <w:rsid w:val="00AE50A2"/>
    <w:rsid w:val="00B24536"/>
    <w:rsid w:val="00CA69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6228F4"/>
  <w15:docId w15:val="{0D798FBE-9E56-1F40-85F0-F0F12281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5220C"/>
  </w:style>
  <w:style w:type="character" w:customStyle="1" w:styleId="FooterChar">
    <w:name w:val="Footer Char"/>
    <w:basedOn w:val="DefaultParagraphFont"/>
    <w:link w:val="Footer"/>
    <w:uiPriority w:val="99"/>
    <w:qFormat/>
    <w:rsid w:val="00F5220C"/>
  </w:style>
  <w:style w:type="character" w:customStyle="1" w:styleId="InternetLink">
    <w:name w:val="Internet Link"/>
    <w:basedOn w:val="DefaultParagraphFont"/>
    <w:uiPriority w:val="99"/>
    <w:unhideWhenUsed/>
    <w:rsid w:val="00450130"/>
    <w:rPr>
      <w:color w:val="0000FF" w:themeColor="hyperlink"/>
      <w:u w:val="single"/>
    </w:rPr>
  </w:style>
  <w:style w:type="character" w:customStyle="1" w:styleId="BalloonTextChar">
    <w:name w:val="Balloon Text Char"/>
    <w:basedOn w:val="DefaultParagraphFont"/>
    <w:link w:val="BalloonText"/>
    <w:uiPriority w:val="99"/>
    <w:semiHidden/>
    <w:qFormat/>
    <w:rsid w:val="006D4552"/>
    <w:rPr>
      <w:rFonts w:ascii="Segoe UI" w:hAnsi="Segoe UI" w:cs="Segoe UI"/>
      <w:sz w:val="18"/>
      <w:szCs w:val="18"/>
      <w:lang w:eastAsia="en-US"/>
    </w:rPr>
  </w:style>
  <w:style w:type="character" w:customStyle="1" w:styleId="FootnoteTextChar">
    <w:name w:val="Footnote Text Char"/>
    <w:basedOn w:val="DefaultParagraphFont"/>
    <w:link w:val="FootnoteText"/>
    <w:uiPriority w:val="99"/>
    <w:semiHidden/>
    <w:qFormat/>
    <w:rsid w:val="006D4552"/>
    <w:rPr>
      <w:lang w:eastAsia="en-US"/>
    </w:rPr>
  </w:style>
  <w:style w:type="character" w:customStyle="1" w:styleId="FootnoteCharacters">
    <w:name w:val="Footnote Characters"/>
    <w:basedOn w:val="DefaultParagraphFont"/>
    <w:uiPriority w:val="99"/>
    <w:semiHidden/>
    <w:unhideWhenUsed/>
    <w:qFormat/>
    <w:rsid w:val="006D4552"/>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D4552"/>
    <w:rPr>
      <w:sz w:val="16"/>
      <w:szCs w:val="16"/>
    </w:rPr>
  </w:style>
  <w:style w:type="character" w:customStyle="1" w:styleId="CommentTextChar">
    <w:name w:val="Comment Text Char"/>
    <w:basedOn w:val="DefaultParagraphFont"/>
    <w:link w:val="CommentText"/>
    <w:uiPriority w:val="99"/>
    <w:qFormat/>
    <w:rsid w:val="006D4552"/>
    <w:rPr>
      <w:lang w:eastAsia="en-US"/>
    </w:rPr>
  </w:style>
  <w:style w:type="character" w:customStyle="1" w:styleId="CommentSubjectChar">
    <w:name w:val="Comment Subject Char"/>
    <w:basedOn w:val="CommentTextChar"/>
    <w:link w:val="CommentSubject"/>
    <w:uiPriority w:val="99"/>
    <w:semiHidden/>
    <w:qFormat/>
    <w:rsid w:val="006D4552"/>
    <w:rPr>
      <w:b/>
      <w:bCs/>
      <w:lang w:eastAsia="en-US"/>
    </w:rPr>
  </w:style>
  <w:style w:type="character" w:styleId="FollowedHyperlink">
    <w:name w:val="FollowedHyperlink"/>
    <w:basedOn w:val="DefaultParagraphFont"/>
    <w:uiPriority w:val="99"/>
    <w:semiHidden/>
    <w:unhideWhenUsed/>
    <w:qFormat/>
    <w:rsid w:val="00FB30B4"/>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Arial"/>
      <w:sz w:val="20"/>
      <w:shd w:val="clear" w:color="auto" w:fill="FFFFFF"/>
    </w:rPr>
  </w:style>
  <w:style w:type="character" w:styleId="Strong">
    <w:name w:val="Strong"/>
    <w:basedOn w:val="DefaultParagraphFont"/>
    <w:uiPriority w:val="22"/>
    <w:qFormat/>
    <w:rsid w:val="00EB373B"/>
    <w:rPr>
      <w:b/>
      <w:bCs/>
    </w:rPr>
  </w:style>
  <w:style w:type="character" w:customStyle="1" w:styleId="ListLabel8">
    <w:name w:val="ListLabel 8"/>
    <w:qFormat/>
    <w:rPr>
      <w:rFonts w:ascii="Arial" w:hAnsi="Arial" w:cs="Wingdings"/>
      <w:sz w:val="20"/>
    </w:rPr>
  </w:style>
  <w:style w:type="character" w:customStyle="1" w:styleId="ListLabel9">
    <w:name w:val="ListLabel 9"/>
    <w:qFormat/>
    <w:rPr>
      <w:rFonts w:ascii="Arial" w:hAnsi="Arial" w:cs="Courier New"/>
      <w:sz w:val="20"/>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Arial" w:hAnsi="Arial" w:cs="Arial"/>
      <w:sz w:val="20"/>
      <w:highlight w:val="whit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paragraph" w:customStyle="1" w:styleId="charity">
    <w:name w:val="charity"/>
    <w:basedOn w:val="Normal"/>
    <w:qFormat/>
    <w:rsid w:val="00EB2C86"/>
    <w:pPr>
      <w:spacing w:after="0" w:line="312" w:lineRule="atLeast"/>
      <w:ind w:left="450"/>
    </w:pPr>
    <w:rPr>
      <w:rFonts w:ascii="Times New Roman" w:eastAsia="Times New Roman" w:hAnsi="Times New Roman"/>
      <w:color w:val="999999"/>
      <w:sz w:val="20"/>
      <w:szCs w:val="20"/>
      <w:lang w:eastAsia="en-GB"/>
    </w:rPr>
  </w:style>
  <w:style w:type="paragraph" w:styleId="ListParagraph">
    <w:name w:val="List Paragraph"/>
    <w:basedOn w:val="Normal"/>
    <w:uiPriority w:val="34"/>
    <w:qFormat/>
    <w:rsid w:val="00277DB8"/>
    <w:pPr>
      <w:ind w:left="720"/>
      <w:contextualSpacing/>
    </w:pPr>
  </w:style>
  <w:style w:type="paragraph" w:styleId="BalloonText">
    <w:name w:val="Balloon Text"/>
    <w:basedOn w:val="Normal"/>
    <w:link w:val="BalloonTextChar"/>
    <w:uiPriority w:val="99"/>
    <w:semiHidden/>
    <w:unhideWhenUsed/>
    <w:qFormat/>
    <w:rsid w:val="006D4552"/>
    <w:pPr>
      <w:spacing w:after="0" w:line="240" w:lineRule="auto"/>
    </w:pPr>
    <w:rPr>
      <w:rFonts w:ascii="Segoe UI" w:hAnsi="Segoe UI" w:cs="Segoe UI"/>
      <w:sz w:val="18"/>
      <w:szCs w:val="18"/>
    </w:rPr>
  </w:style>
  <w:style w:type="paragraph" w:styleId="FootnoteText">
    <w:name w:val="footnote text"/>
    <w:basedOn w:val="Normal"/>
    <w:link w:val="FootnoteTextChar"/>
    <w:uiPriority w:val="99"/>
    <w:semiHidden/>
    <w:unhideWhenUsed/>
    <w:rsid w:val="006D4552"/>
    <w:pPr>
      <w:spacing w:after="0" w:line="240" w:lineRule="auto"/>
    </w:pPr>
    <w:rPr>
      <w:sz w:val="20"/>
      <w:szCs w:val="20"/>
    </w:rPr>
  </w:style>
  <w:style w:type="paragraph" w:styleId="CommentText">
    <w:name w:val="annotation text"/>
    <w:basedOn w:val="Normal"/>
    <w:link w:val="CommentTextChar"/>
    <w:uiPriority w:val="99"/>
    <w:unhideWhenUsed/>
    <w:qFormat/>
    <w:rsid w:val="006D4552"/>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D4552"/>
    <w:rPr>
      <w:b/>
      <w:bCs/>
    </w:rPr>
  </w:style>
  <w:style w:type="paragraph" w:styleId="Revision">
    <w:name w:val="Revision"/>
    <w:uiPriority w:val="99"/>
    <w:semiHidden/>
    <w:qFormat/>
    <w:rsid w:val="006D4552"/>
    <w:rPr>
      <w:sz w:val="22"/>
      <w:szCs w:val="22"/>
      <w:lang w:eastAsia="en-US"/>
    </w:rPr>
  </w:style>
  <w:style w:type="table" w:styleId="TableGrid">
    <w:name w:val="Table Grid"/>
    <w:basedOn w:val="TableNormal"/>
    <w:uiPriority w:val="59"/>
    <w:rsid w:val="006D45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se-announce-owner@lists.strath.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thics@strath.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09846-8EB9-435D-AF18-A04D95A5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dc:description/>
  <cp:lastModifiedBy>Oliver Henrich</cp:lastModifiedBy>
  <cp:revision>19</cp:revision>
  <cp:lastPrinted>2020-07-21T12:54:00Z</cp:lastPrinted>
  <dcterms:created xsi:type="dcterms:W3CDTF">2020-07-21T10:24:00Z</dcterms:created>
  <dcterms:modified xsi:type="dcterms:W3CDTF">2020-07-23T16:42:00Z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Strathclyde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